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59FAE" w14:textId="2A1F0150" w:rsidR="00532826" w:rsidRDefault="006B05C3" w:rsidP="00532826">
      <w:proofErr w:type="spellStart"/>
      <w:ins w:id="0" w:author="Emmerson Wilson" w:date="2023-12-20T13:59:00Z">
        <w:r>
          <w:t>Hi</w:t>
        </w:r>
      </w:ins>
      <w:r w:rsidR="00532826">
        <w:t>Methods</w:t>
      </w:r>
      <w:proofErr w:type="spellEnd"/>
      <w:r w:rsidR="00532826">
        <w:t xml:space="preserve"> draft:</w:t>
      </w:r>
    </w:p>
    <w:p w14:paraId="2E22182A" w14:textId="77777777" w:rsidR="00532826" w:rsidRDefault="00532826" w:rsidP="00532826"/>
    <w:p w14:paraId="6BF0DC09" w14:textId="21E53E0D" w:rsidR="00532826" w:rsidRDefault="004D6CE9" w:rsidP="00532826">
      <w:pPr>
        <w:ind w:firstLine="360"/>
      </w:pPr>
      <w:r>
        <w:t>Our project aimed</w:t>
      </w:r>
      <w:r w:rsidR="00532826">
        <w:t xml:space="preserve"> to </w:t>
      </w:r>
      <w:r w:rsidR="007B0F89">
        <w:t xml:space="preserve">understand and quantify the relationship between sequential disturbances in the boreal forest and the forest’s ability to store carbon. Our first </w:t>
      </w:r>
      <w:r w:rsidR="00AB7BC5">
        <w:t>step in attaining this goal</w:t>
      </w:r>
      <w:r w:rsidR="007B0F89">
        <w:t xml:space="preserve"> was </w:t>
      </w:r>
      <w:r>
        <w:t>estimating carbon stored in Newfoundland’s National Parks’ boreal forests</w:t>
      </w:r>
      <w:r w:rsidR="00AB7BC5">
        <w:t xml:space="preserve">. </w:t>
      </w:r>
      <w:r w:rsidR="00532826">
        <w:t xml:space="preserve">We used </w:t>
      </w:r>
      <w:r w:rsidR="00AB7BC5">
        <w:t xml:space="preserve">the </w:t>
      </w:r>
      <w:r w:rsidR="00532826">
        <w:t>relationships between carbon</w:t>
      </w:r>
      <w:r>
        <w:t xml:space="preserve"> measured in the field</w:t>
      </w:r>
      <w:r w:rsidR="00532826">
        <w:t xml:space="preserve"> and </w:t>
      </w:r>
      <w:r>
        <w:t xml:space="preserve">aerial surveyed and remote sensed environmental data </w:t>
      </w:r>
      <w:r w:rsidR="00532826">
        <w:t>at sampled sites to estimate carbon in areas we didn’t sample.</w:t>
      </w:r>
      <w:r w:rsidR="007B0F89">
        <w:t xml:space="preserve"> </w:t>
      </w:r>
      <w:r w:rsidR="00AB7BC5">
        <w:t>Our next step</w:t>
      </w:r>
      <w:r w:rsidR="007B0F89">
        <w:t xml:space="preserve"> examined the relationship </w:t>
      </w:r>
      <w:commentRangeStart w:id="1"/>
      <w:r w:rsidR="007B0F89">
        <w:t>between</w:t>
      </w:r>
      <w:commentRangeEnd w:id="1"/>
      <w:r w:rsidR="009A56DB">
        <w:rPr>
          <w:rStyle w:val="CommentReference"/>
        </w:rPr>
        <w:commentReference w:id="1"/>
      </w:r>
      <w:r w:rsidR="007B0F89">
        <w:t xml:space="preserve"> sequential disturbances and carbon storage through a spatially explicit mathematical model of forest clearing events, moose herbivory, and carbon storage in a dynamic boreal forest system. The mathematical models were parameterized using in-field</w:t>
      </w:r>
      <w:r w:rsidR="009F26E8">
        <w:t>,</w:t>
      </w:r>
      <w:r w:rsidR="007B0F89">
        <w:t xml:space="preserve"> </w:t>
      </w:r>
      <w:r w:rsidR="009F26E8">
        <w:t xml:space="preserve">aerial surveyed and remote </w:t>
      </w:r>
      <w:r w:rsidR="007B0F89">
        <w:t>sensed data</w:t>
      </w:r>
      <w:r w:rsidR="00AB7BC5">
        <w:t xml:space="preserve"> as well.</w:t>
      </w:r>
    </w:p>
    <w:p w14:paraId="123636CA" w14:textId="77777777" w:rsidR="00532826" w:rsidRDefault="00532826" w:rsidP="00532826"/>
    <w:p w14:paraId="6532B4B5" w14:textId="34CAEFF1" w:rsidR="00532826" w:rsidRDefault="00532826" w:rsidP="00532826">
      <w:r>
        <w:t>Site selection:</w:t>
      </w:r>
    </w:p>
    <w:p w14:paraId="44E09E0D" w14:textId="29558C44" w:rsidR="00532826" w:rsidRDefault="00532826" w:rsidP="00532826">
      <w:pPr>
        <w:ind w:firstLine="360"/>
      </w:pPr>
      <w:r>
        <w:t>We measured carbon</w:t>
      </w:r>
      <w:ins w:id="2" w:author="Shawn J. Leroux" w:date="2023-12-20T12:45:00Z">
        <w:r w:rsidR="009A56DB">
          <w:t xml:space="preserve"> stocks</w:t>
        </w:r>
      </w:ins>
      <w:r>
        <w:t xml:space="preserve"> at 92 sites throughout Gros </w:t>
      </w:r>
      <w:proofErr w:type="spellStart"/>
      <w:r>
        <w:t>Morne</w:t>
      </w:r>
      <w:proofErr w:type="spellEnd"/>
      <w:r>
        <w:t xml:space="preserve"> and Terra Nova National Parks in the summers of 2022</w:t>
      </w:r>
      <w:ins w:id="3" w:author="Shawn J. Leroux" w:date="2023-12-20T12:45:00Z">
        <w:r w:rsidR="009A56DB">
          <w:t xml:space="preserve"> (n = </w:t>
        </w:r>
      </w:ins>
      <w:ins w:id="4" w:author="Shawn J. Leroux" w:date="2023-12-20T12:47:00Z">
        <w:r w:rsidR="009A56DB">
          <w:t>40</w:t>
        </w:r>
      </w:ins>
      <w:ins w:id="5" w:author="Shawn J. Leroux" w:date="2023-12-20T12:45:00Z">
        <w:r w:rsidR="009A56DB">
          <w:t>)</w:t>
        </w:r>
      </w:ins>
      <w:r>
        <w:t xml:space="preserve"> and 2023 (</w:t>
      </w:r>
      <w:commentRangeStart w:id="6"/>
      <w:ins w:id="7" w:author="Shawn J. Leroux" w:date="2023-12-20T12:45:00Z">
        <w:r w:rsidR="009A56DB">
          <w:t>n</w:t>
        </w:r>
        <w:commentRangeEnd w:id="6"/>
        <w:r w:rsidR="009A56DB">
          <w:rPr>
            <w:rStyle w:val="CommentReference"/>
          </w:rPr>
          <w:commentReference w:id="6"/>
        </w:r>
        <w:r w:rsidR="009A56DB">
          <w:t xml:space="preserve"> = </w:t>
        </w:r>
      </w:ins>
      <w:ins w:id="8" w:author="Shawn J. Leroux" w:date="2023-12-20T12:47:00Z">
        <w:r w:rsidR="009A56DB">
          <w:t>52</w:t>
        </w:r>
      </w:ins>
      <w:ins w:id="9" w:author="Shawn J. Leroux" w:date="2023-12-20T12:45:00Z">
        <w:r w:rsidR="009A56DB">
          <w:t xml:space="preserve">; </w:t>
        </w:r>
      </w:ins>
      <w:r>
        <w:t xml:space="preserve">Figure and/or table #). </w:t>
      </w:r>
      <w:commentRangeStart w:id="10"/>
      <w:r>
        <w:t xml:space="preserve">Sites in 2022 were selected to include areas of mature forest and forest affected by dominant disturbance mechanisms (i.e. insect defoliation, forest fires, wind blowdown, and recreational logging) in each park. Sites in 2023 were also chosen to include mature and disturbed forests and to ensure the sites sampled across both years represented the moose densities and environmental variables found </w:t>
      </w:r>
      <w:r w:rsidR="00744085">
        <w:t>throughout</w:t>
      </w:r>
      <w:r>
        <w:t xml:space="preserve"> each park.</w:t>
      </w:r>
      <w:commentRangeEnd w:id="10"/>
      <w:r w:rsidR="009A56DB">
        <w:rPr>
          <w:rStyle w:val="CommentReference"/>
        </w:rPr>
        <w:commentReference w:id="10"/>
      </w:r>
      <w:r>
        <w:t xml:space="preserve"> We accomplished the latter by comparing histograms</w:t>
      </w:r>
      <w:r w:rsidRPr="001A7DE8">
        <w:t xml:space="preserve"> of </w:t>
      </w:r>
      <w:r>
        <w:t xml:space="preserve">moose densities and environmental </w:t>
      </w:r>
      <w:r w:rsidRPr="001A7DE8">
        <w:t xml:space="preserve">variables </w:t>
      </w:r>
      <w:r>
        <w:t>from</w:t>
      </w:r>
      <w:r w:rsidRPr="001A7DE8">
        <w:t xml:space="preserve"> </w:t>
      </w:r>
      <w:r>
        <w:t>sites sampled</w:t>
      </w:r>
      <w:r w:rsidRPr="001A7DE8">
        <w:t xml:space="preserve"> </w:t>
      </w:r>
      <w:r>
        <w:t>in</w:t>
      </w:r>
      <w:r w:rsidRPr="001A7DE8">
        <w:t xml:space="preserve"> 2022 </w:t>
      </w:r>
      <w:r>
        <w:t xml:space="preserve">to the </w:t>
      </w:r>
      <w:commentRangeStart w:id="11"/>
      <w:r>
        <w:t>histograms</w:t>
      </w:r>
      <w:commentRangeEnd w:id="11"/>
      <w:r w:rsidR="009A56DB">
        <w:rPr>
          <w:rStyle w:val="CommentReference"/>
        </w:rPr>
        <w:commentReference w:id="11"/>
      </w:r>
      <w:r>
        <w:t xml:space="preserve"> of the variables from</w:t>
      </w:r>
      <w:r w:rsidRPr="001A7DE8">
        <w:t xml:space="preserve"> </w:t>
      </w:r>
      <w:r>
        <w:t>the entirety of each respective park (Supplementary #). Luckily, the only range of an environmental variable not covered in 2022 sampling was elevations above 200 m</w:t>
      </w:r>
      <w:r w:rsidRPr="00C87893">
        <w:t>. Therefore, several 2023 sites in each park had elevations above 200 m.</w:t>
      </w:r>
      <w:r w:rsidR="00AB7BC5">
        <w:t xml:space="preserve"> We</w:t>
      </w:r>
      <w:r>
        <w:t xml:space="preserve"> also considered accessibility</w:t>
      </w:r>
      <w:r w:rsidR="00AB7BC5">
        <w:t xml:space="preserve"> of sites</w:t>
      </w:r>
      <w:r>
        <w:t xml:space="preserve"> by roads and trails. Based on these criteria, we selected and sampled from 40 sites in 2022 and 52 sites in 2023 (Table #). </w:t>
      </w:r>
    </w:p>
    <w:p w14:paraId="2057D8E8" w14:textId="77777777" w:rsidR="00843B5D" w:rsidRDefault="00843B5D"/>
    <w:p w14:paraId="3E6522D1" w14:textId="0EC7C2E8" w:rsidR="00532826" w:rsidRDefault="00532826">
      <w:r>
        <w:t>Sampling:</w:t>
      </w:r>
    </w:p>
    <w:p w14:paraId="6BEAB8EB" w14:textId="0BEC6C54" w:rsidR="00532826" w:rsidRDefault="00532826" w:rsidP="00966F25">
      <w:pPr>
        <w:ind w:firstLine="360"/>
      </w:pPr>
      <w:r>
        <w:t xml:space="preserve">Each </w:t>
      </w:r>
      <w:commentRangeStart w:id="12"/>
      <w:r>
        <w:t>site</w:t>
      </w:r>
      <w:commentRangeEnd w:id="12"/>
      <w:r w:rsidR="009A56DB">
        <w:rPr>
          <w:rStyle w:val="CommentReference"/>
        </w:rPr>
        <w:commentReference w:id="12"/>
      </w:r>
      <w:r>
        <w:t xml:space="preserve"> consisted of four subplots in which we measured the above and below ground carbon. The first subplot was always in the southwest corner of the site, with the second subplot 10 m east of the southwest corner, the third subplot 5 m east and 5 m north of the southwest corner, and the fourth subplot 10 m north of the southwest corner (Figure #). We chose the </w:t>
      </w:r>
      <w:r w:rsidR="00FC38A0">
        <w:t xml:space="preserve">specific </w:t>
      </w:r>
      <w:r>
        <w:t xml:space="preserve">location of the southwest corner </w:t>
      </w:r>
      <w:r w:rsidR="00AB7BC5">
        <w:t>so that</w:t>
      </w:r>
      <w:r>
        <w:t xml:space="preserve"> all subplots fell within the </w:t>
      </w:r>
      <w:r w:rsidR="00701ECE">
        <w:t>type</w:t>
      </w:r>
      <w:r>
        <w:t xml:space="preserve"> of </w:t>
      </w:r>
      <w:r w:rsidR="00701ECE">
        <w:t>forest of interest (mature or disturbed)</w:t>
      </w:r>
      <w:r>
        <w:t>, or if many locations met that requirement, we placed a random point within a bounding polygon of the area of interest using QGIS (cite).</w:t>
      </w:r>
      <w:r w:rsidR="00701ECE">
        <w:t xml:space="preserve"> </w:t>
      </w:r>
      <w:r w:rsidR="00AB7BC5">
        <w:t>Additionally,</w:t>
      </w:r>
      <w:r w:rsidR="00701ECE">
        <w:t xml:space="preserve"> </w:t>
      </w:r>
      <w:r w:rsidR="00AB7BC5">
        <w:t xml:space="preserve">each </w:t>
      </w:r>
      <w:r w:rsidR="00701ECE">
        <w:t xml:space="preserve">subplot </w:t>
      </w:r>
      <w:r w:rsidR="00AB7BC5">
        <w:t>was</w:t>
      </w:r>
      <w:r w:rsidR="00701ECE">
        <w:t xml:space="preserve"> at least 30 m from where the mature forest becomes a disturbed area or vice versa</w:t>
      </w:r>
      <w:r w:rsidR="00AB7BC5">
        <w:t>, when possible</w:t>
      </w:r>
      <w:r w:rsidR="00701ECE">
        <w:t>.</w:t>
      </w:r>
      <w:r>
        <w:t xml:space="preserve"> </w:t>
      </w:r>
      <w:r w:rsidR="00AB7BC5">
        <w:t>Subplots</w:t>
      </w:r>
      <w:r>
        <w:t xml:space="preserve"> consisted of </w:t>
      </w:r>
      <w:r w:rsidR="00AB7BC5">
        <w:t>one</w:t>
      </w:r>
      <w:r>
        <w:t xml:space="preserve"> 3 m </w:t>
      </w:r>
      <w:r w:rsidR="00AB7BC5">
        <w:t>x</w:t>
      </w:r>
      <w:r>
        <w:t xml:space="preserve"> 3 m </w:t>
      </w:r>
      <w:r w:rsidR="00805B08">
        <w:t xml:space="preserve">large </w:t>
      </w:r>
      <w:r>
        <w:t xml:space="preserve">quadrat (B) with a 0.5 m </w:t>
      </w:r>
      <w:r w:rsidR="00AB7BC5">
        <w:t>x</w:t>
      </w:r>
      <w:r>
        <w:t xml:space="preserve"> 0.5 m </w:t>
      </w:r>
      <w:r w:rsidR="00805B08">
        <w:t xml:space="preserve">small </w:t>
      </w:r>
      <w:r>
        <w:t xml:space="preserve">quadrat in each corner (C &amp; D), and in 2022 </w:t>
      </w:r>
      <w:r w:rsidR="00AB7BC5">
        <w:t>one</w:t>
      </w:r>
      <w:r>
        <w:t xml:space="preserve"> 1 m </w:t>
      </w:r>
      <w:r w:rsidR="00AB7BC5">
        <w:t>x</w:t>
      </w:r>
      <w:r>
        <w:t xml:space="preserve"> 5 m transect (A), which doubled to two parallel 1 m </w:t>
      </w:r>
      <w:r w:rsidR="00AB7BC5">
        <w:t>x</w:t>
      </w:r>
      <w:r>
        <w:t xml:space="preserve"> 5 m transects in 2023. </w:t>
      </w:r>
      <w:commentRangeStart w:id="13"/>
      <w:r>
        <w:t>We</w:t>
      </w:r>
      <w:commentRangeEnd w:id="13"/>
      <w:r w:rsidR="009A56DB">
        <w:rPr>
          <w:rStyle w:val="CommentReference"/>
        </w:rPr>
        <w:commentReference w:id="13"/>
      </w:r>
      <w:r>
        <w:t xml:space="preserve"> laid out the quadrats and transects according to Figure #. </w:t>
      </w:r>
    </w:p>
    <w:p w14:paraId="74A7991D" w14:textId="4F1DCA76" w:rsidR="00966F25" w:rsidRDefault="00966F25" w:rsidP="00966F25">
      <w:pPr>
        <w:ind w:firstLine="360"/>
      </w:pPr>
      <w:r>
        <w:t xml:space="preserve">In each </w:t>
      </w:r>
      <w:r w:rsidR="008E4F7C">
        <w:t xml:space="preserve">1 m x 5 m </w:t>
      </w:r>
      <w:r>
        <w:t xml:space="preserve">transect, we measured the height (meters; using a meter stick) and recorded the species of </w:t>
      </w:r>
      <w:r w:rsidR="0061437D">
        <w:t xml:space="preserve">all </w:t>
      </w:r>
      <w:r>
        <w:t xml:space="preserve">live trees and woody shrubs taller than 30 cm. </w:t>
      </w:r>
      <w:r w:rsidR="0061437D">
        <w:t xml:space="preserve">Then, for trees and woody shrubs between 30 cm and three meters tall, we measured the basal diameter (centimetres; using callipers) and orthogonal diameters (centimetres; using a measuring tape). </w:t>
      </w:r>
      <w:r w:rsidR="0061437D">
        <w:lastRenderedPageBreak/>
        <w:t>And for trees taller than three meters, w</w:t>
      </w:r>
      <w:r>
        <w:t>e measured the diameter at breast height (centimetres; using DBH tape)</w:t>
      </w:r>
      <w:r w:rsidR="0061437D">
        <w:t xml:space="preserve">. </w:t>
      </w:r>
    </w:p>
    <w:p w14:paraId="5CA9D8AE" w14:textId="2C2B39B1" w:rsidR="00966F25" w:rsidRDefault="00966F25" w:rsidP="00966F25">
      <w:pPr>
        <w:ind w:firstLine="360"/>
      </w:pPr>
      <w:r>
        <w:t xml:space="preserve">In each </w:t>
      </w:r>
      <w:r w:rsidR="0061437D">
        <w:t>3 m x 3 m</w:t>
      </w:r>
      <w:r>
        <w:t xml:space="preserve"> </w:t>
      </w:r>
      <w:r w:rsidR="00805B08">
        <w:t>large</w:t>
      </w:r>
      <w:r>
        <w:t xml:space="preserve"> quadrat, we measured the length (centimeters; using a measuring tape) and orthogonal diameters (centimeters; using callipers) of dead trees </w:t>
      </w:r>
      <w:r w:rsidR="008E4F7C">
        <w:t>with</w:t>
      </w:r>
      <w:r>
        <w:t xml:space="preserve"> a diameter of at least 10 cm. </w:t>
      </w:r>
      <w:r w:rsidR="008E4F7C">
        <w:t xml:space="preserve">Our measurements did not </w:t>
      </w:r>
      <w:commentRangeStart w:id="14"/>
      <w:r w:rsidR="008E4F7C">
        <w:t>include</w:t>
      </w:r>
      <w:commentRangeEnd w:id="14"/>
      <w:r w:rsidR="00CA0177">
        <w:rPr>
          <w:rStyle w:val="CommentReference"/>
        </w:rPr>
        <w:commentReference w:id="14"/>
      </w:r>
      <w:r w:rsidR="008E4F7C">
        <w:t xml:space="preserve"> parts of a dead tree that tapered to less than 10 cm or exited the </w:t>
      </w:r>
      <w:r w:rsidR="00805B08">
        <w:t xml:space="preserve">large </w:t>
      </w:r>
      <w:r w:rsidR="008E4F7C">
        <w:t>quadrat</w:t>
      </w:r>
      <w:r>
        <w:t xml:space="preserve">. We also recorded whether the dead tree was softwood or hardwood, the class of deadwood (table #), and whether it was standing, fallen or a stump. </w:t>
      </w:r>
    </w:p>
    <w:p w14:paraId="7AEA81D2" w14:textId="618B05AB" w:rsidR="00966F25" w:rsidRDefault="00966F25" w:rsidP="00966F25">
      <w:pPr>
        <w:ind w:firstLine="360"/>
      </w:pPr>
      <w:r>
        <w:t>In all four 0.5</w:t>
      </w:r>
      <w:r w:rsidR="008E4F7C">
        <w:t xml:space="preserve"> m</w:t>
      </w:r>
      <w:r>
        <w:t xml:space="preserve"> </w:t>
      </w:r>
      <w:r w:rsidR="008E4F7C">
        <w:t>x</w:t>
      </w:r>
      <w:r>
        <w:t xml:space="preserve"> 0.5 m </w:t>
      </w:r>
      <w:r w:rsidR="00805B08">
        <w:t xml:space="preserve">small </w:t>
      </w:r>
      <w:r>
        <w:t xml:space="preserve">quadrats of each subplot, we measured the height (centimeters; using a measuring tape), basal diameter (centimeters; using callipers), and orthogonal diameters (centimeters; using callipers), and recorded the species of each tree or woody shrub under 30 cm tall. We also recorded the percent cover of forbs, grasses, ferns, brambles (annual vegetation with thorns), lichens, mosses, bare dirt, bare rock, leaf litter, and needles. Total percent cover could exceed 100%. In the two furthest west </w:t>
      </w:r>
      <w:r w:rsidR="00805B08">
        <w:t>small</w:t>
      </w:r>
      <w:r>
        <w:t xml:space="preserve"> quadrats of each subplot, we took </w:t>
      </w:r>
      <w:r w:rsidR="008E4F7C">
        <w:t xml:space="preserve">two </w:t>
      </w:r>
      <w:r>
        <w:t>soil samples.</w:t>
      </w:r>
      <w:r w:rsidR="008E4F7C">
        <w:t xml:space="preserve"> One sample was taken from the southwest corner of the quadrat, and one was taken from the northwest corner.</w:t>
      </w:r>
      <w:r>
        <w:t xml:space="preserve"> We sampled the soil using a brass cylinder (15 cm long and 2 cm in diameter) malleted </w:t>
      </w:r>
      <w:commentRangeStart w:id="15"/>
      <w:r>
        <w:t>into</w:t>
      </w:r>
      <w:commentRangeEnd w:id="15"/>
      <w:r w:rsidR="00CA0177">
        <w:rPr>
          <w:rStyle w:val="CommentReference"/>
        </w:rPr>
        <w:commentReference w:id="15"/>
      </w:r>
      <w:r>
        <w:t xml:space="preserve"> the ground and pulled out to retrieve a soil core. We removed the soil from the cylinder by pushing with the end of the mallet. An abrupt change in colour and texture characterized the boundary between organic and inorganic soil. But, if we didn’t reach inorganic soil with one core, we repeated the process until we found the boundary. We recorded the depth of the organic soil layer (centimetres; using a measuring tape) from the cores and stored the organic soil layer in a plastic bag labelled with park, site number and quadrat number. We returned the inorganic soil to the hole we took </w:t>
      </w:r>
      <w:r w:rsidR="008E4F7C">
        <w:t xml:space="preserve">the sample </w:t>
      </w:r>
      <w:r>
        <w:t xml:space="preserve">from. From the area within the southwest </w:t>
      </w:r>
      <w:r w:rsidR="00805B08">
        <w:t>small</w:t>
      </w:r>
      <w:r>
        <w:t xml:space="preserve"> quadrats, we gathered all dead vegetation small enough to fit in </w:t>
      </w:r>
      <w:r w:rsidR="008E4F7C">
        <w:t>the</w:t>
      </w:r>
      <w:r>
        <w:t xml:space="preserve"> large freezer bag</w:t>
      </w:r>
      <w:r w:rsidR="008E4F7C">
        <w:t>s</w:t>
      </w:r>
      <w:r>
        <w:t>. The freezer bag</w:t>
      </w:r>
      <w:r w:rsidR="008E4F7C">
        <w:t>s</w:t>
      </w:r>
      <w:r>
        <w:t xml:space="preserve"> stored the litter</w:t>
      </w:r>
      <w:r w:rsidR="008E4F7C">
        <w:t>, and we labelled</w:t>
      </w:r>
      <w:r>
        <w:t xml:space="preserve"> </w:t>
      </w:r>
      <w:r w:rsidR="008E4F7C">
        <w:t>the bags</w:t>
      </w:r>
      <w:r>
        <w:t xml:space="preserve"> with park, site number and quadrat numbers. Soil and litter samples froze in our deep freeze until processing could begin.</w:t>
      </w:r>
    </w:p>
    <w:p w14:paraId="06750A9D" w14:textId="77777777" w:rsidR="00532826" w:rsidRDefault="00532826"/>
    <w:p w14:paraId="061E4B72" w14:textId="2A6CA547" w:rsidR="00532826" w:rsidRDefault="00532826">
      <w:r>
        <w:t>Sample processing:</w:t>
      </w:r>
    </w:p>
    <w:p w14:paraId="0DE5CAD8" w14:textId="15915E7E" w:rsidR="00532826" w:rsidRDefault="008E4F7C" w:rsidP="00532826">
      <w:pPr>
        <w:ind w:firstLine="720"/>
      </w:pPr>
      <w:r>
        <w:t>We</w:t>
      </w:r>
      <w:r w:rsidR="00532826">
        <w:t xml:space="preserve"> needed </w:t>
      </w:r>
      <w:r>
        <w:t>the</w:t>
      </w:r>
      <w:r w:rsidR="00532826">
        <w:t xml:space="preserve"> dry weight and percent carbon</w:t>
      </w:r>
      <w:r>
        <w:t xml:space="preserve"> of the leaf litter and soil samples to calculate the carbon</w:t>
      </w:r>
      <w:r w:rsidR="00532826">
        <w:t xml:space="preserve">. First, we dried each soil and </w:t>
      </w:r>
      <w:commentRangeStart w:id="16"/>
      <w:r w:rsidR="00532826">
        <w:t>leaf</w:t>
      </w:r>
      <w:commentRangeEnd w:id="16"/>
      <w:r w:rsidR="00CA0177">
        <w:rPr>
          <w:rStyle w:val="CommentReference"/>
        </w:rPr>
        <w:commentReference w:id="16"/>
      </w:r>
      <w:r w:rsidR="00532826">
        <w:t xml:space="preserve"> litter sample in a 60˚ c oven until they reached a constant weight (dry weight), indicating all water had evaporated. Once the samples dried, we combined them by subplot (Appendix #) and proceeded to grind the 2022 soil and leaf litter samples and 2023 soil samples. The 2023 leaf litter was not ground. A blender* ground the 2022 soil and leaf litter, and then</w:t>
      </w:r>
      <w:r>
        <w:t>,</w:t>
      </w:r>
      <w:r w:rsidR="00532826">
        <w:t xml:space="preserve"> to speed up the process, a bead mill ground the 2023 soil samples. We sent the ground samples to Guelph University for **what is the technique called**, to determine percent carbon. Instead of grinding and sending away the 2023 leaf litter samples, we used the percent carbon results </w:t>
      </w:r>
      <w:r>
        <w:t xml:space="preserve">for each combination of park and disturbance type (Table #) </w:t>
      </w:r>
      <w:r w:rsidR="00532826">
        <w:t xml:space="preserve">from 2022 leaf litter </w:t>
      </w:r>
      <w:r>
        <w:t>as</w:t>
      </w:r>
      <w:r w:rsidR="00532826">
        <w:t xml:space="preserve"> the average percent carbon</w:t>
      </w:r>
      <w:r>
        <w:t xml:space="preserve"> in 2023</w:t>
      </w:r>
      <w:r w:rsidR="00532826">
        <w:t xml:space="preserve">. We then calculated the amount of carbon in each soil and leaf litter sample by multiplying dry weight by percent carbon (eq #?). </w:t>
      </w:r>
    </w:p>
    <w:p w14:paraId="50077CC5" w14:textId="77777777" w:rsidR="00532826" w:rsidRDefault="00532826"/>
    <w:p w14:paraId="098C940C" w14:textId="22BD8C29" w:rsidR="008E4F7C" w:rsidRDefault="008E4F7C">
      <w:r>
        <w:t>Allometric equations:</w:t>
      </w:r>
    </w:p>
    <w:p w14:paraId="28E28152" w14:textId="79F1AEE1" w:rsidR="001F7754" w:rsidRDefault="008E4F7C" w:rsidP="001F7754">
      <w:pPr>
        <w:ind w:firstLine="720"/>
      </w:pPr>
      <w:r>
        <w:t xml:space="preserve">We used allometric equations to convert </w:t>
      </w:r>
      <w:r w:rsidR="00634499">
        <w:t>in-field measurements of live vegetation and deadwood into biomass (table #),</w:t>
      </w:r>
      <w:r>
        <w:t xml:space="preserve"> </w:t>
      </w:r>
      <w:r w:rsidR="00634499">
        <w:t xml:space="preserve">which </w:t>
      </w:r>
      <w:r w:rsidR="0026538C">
        <w:t>we</w:t>
      </w:r>
      <w:r>
        <w:t xml:space="preserve"> then </w:t>
      </w:r>
      <w:r w:rsidR="00634499">
        <w:t xml:space="preserve">converted to </w:t>
      </w:r>
      <w:r>
        <w:t>carbon</w:t>
      </w:r>
      <w:r w:rsidR="00634499">
        <w:t xml:space="preserve">. Rachael Moran created </w:t>
      </w:r>
      <w:r w:rsidR="00634499">
        <w:lastRenderedPageBreak/>
        <w:t xml:space="preserve">the list of allometric equations from published articles (cite Rachael's manuscript). The resulting biomass (grams) was halved to give carbon content (grams). </w:t>
      </w:r>
      <w:r w:rsidR="00805B08">
        <w:t xml:space="preserve">We </w:t>
      </w:r>
      <w:commentRangeStart w:id="17"/>
      <w:r w:rsidR="00805B08">
        <w:t xml:space="preserve">then summed carbon by </w:t>
      </w:r>
      <w:r w:rsidR="0026538C">
        <w:t>subplot</w:t>
      </w:r>
      <w:r w:rsidR="00805B08">
        <w:t xml:space="preserve">. </w:t>
      </w:r>
      <w:r w:rsidR="0026538C">
        <w:t>However, b</w:t>
      </w:r>
      <w:r w:rsidR="00805B08">
        <w:t xml:space="preserve">ecause </w:t>
      </w:r>
      <w:r w:rsidR="0026538C">
        <w:t>each transect in 2022 was</w:t>
      </w:r>
      <w:r w:rsidR="00805B08">
        <w:t xml:space="preserve"> 5 m</w:t>
      </w:r>
      <w:r w:rsidR="00805B08">
        <w:rPr>
          <w:vertAlign w:val="superscript"/>
        </w:rPr>
        <w:t>2</w:t>
      </w:r>
      <w:r w:rsidR="00805B08">
        <w:t>,</w:t>
      </w:r>
      <w:r w:rsidR="0026538C">
        <w:t xml:space="preserve"> each pai</w:t>
      </w:r>
      <w:commentRangeEnd w:id="17"/>
      <w:r w:rsidR="00CA0177">
        <w:rPr>
          <w:rStyle w:val="CommentReference"/>
        </w:rPr>
        <w:commentReference w:id="17"/>
      </w:r>
      <w:r w:rsidR="0026538C">
        <w:t>r of transects in 2023 was</w:t>
      </w:r>
      <w:r w:rsidR="00805B08">
        <w:t xml:space="preserve"> 10 m</w:t>
      </w:r>
      <w:r w:rsidR="00805B08">
        <w:rPr>
          <w:vertAlign w:val="superscript"/>
        </w:rPr>
        <w:t>2</w:t>
      </w:r>
      <w:r w:rsidR="0026538C">
        <w:t>, and each small quadrat was 0.25 m</w:t>
      </w:r>
      <w:r w:rsidR="0026538C">
        <w:rPr>
          <w:vertAlign w:val="superscript"/>
        </w:rPr>
        <w:t>2</w:t>
      </w:r>
      <w:r w:rsidR="0026538C">
        <w:t>, we first had to sum by transect and small quadrat and convert the</w:t>
      </w:r>
      <w:r w:rsidR="00805B08">
        <w:t xml:space="preserve"> summed carbon values to carbon per 9 m</w:t>
      </w:r>
      <w:r w:rsidR="00805B08">
        <w:rPr>
          <w:vertAlign w:val="superscript"/>
        </w:rPr>
        <w:t>2</w:t>
      </w:r>
      <w:r w:rsidR="00805B08">
        <w:t>. The large quadrat</w:t>
      </w:r>
      <w:r w:rsidR="001F7754">
        <w:t>s</w:t>
      </w:r>
      <w:r w:rsidR="00805B08">
        <w:t xml:space="preserve"> </w:t>
      </w:r>
      <w:r w:rsidR="001F7754">
        <w:t>were</w:t>
      </w:r>
      <w:r w:rsidR="00805B08">
        <w:t xml:space="preserve"> already 9 m</w:t>
      </w:r>
      <w:r w:rsidR="00805B08">
        <w:rPr>
          <w:vertAlign w:val="superscript"/>
        </w:rPr>
        <w:t>2</w:t>
      </w:r>
      <w:r w:rsidR="00805B08">
        <w:t>.</w:t>
      </w:r>
      <w:r w:rsidR="0026538C">
        <w:t xml:space="preserve"> Finally, we could </w:t>
      </w:r>
      <w:r w:rsidR="001F7754">
        <w:t>find the total</w:t>
      </w:r>
      <w:r w:rsidR="0026538C">
        <w:t xml:space="preserve"> carbon </w:t>
      </w:r>
      <w:r w:rsidR="001F7754">
        <w:t>in</w:t>
      </w:r>
      <w:r w:rsidR="0026538C">
        <w:t xml:space="preserve"> each</w:t>
      </w:r>
      <w:r w:rsidR="001F7754">
        <w:t xml:space="preserve"> </w:t>
      </w:r>
      <w:r w:rsidR="0026538C">
        <w:t xml:space="preserve">subplot. </w:t>
      </w:r>
      <w:r w:rsidR="001F7754">
        <w:t>** likely averaged then extrapolated to 25 m</w:t>
      </w:r>
      <w:proofErr w:type="gramStart"/>
      <w:r w:rsidR="001F7754">
        <w:t>2.*</w:t>
      </w:r>
      <w:proofErr w:type="gramEnd"/>
      <w:r w:rsidR="001F7754">
        <w:t>*</w:t>
      </w:r>
    </w:p>
    <w:p w14:paraId="7A2A3F6D" w14:textId="77777777" w:rsidR="00A2533F" w:rsidRDefault="00A2533F" w:rsidP="00A2533F"/>
    <w:p w14:paraId="531ED81C" w14:textId="62880D57" w:rsidR="00A2533F" w:rsidRDefault="00A2533F" w:rsidP="00A2533F">
      <w:commentRangeStart w:id="18"/>
      <w:r>
        <w:t>Environmental</w:t>
      </w:r>
      <w:commentRangeEnd w:id="18"/>
      <w:r w:rsidR="00CA0177">
        <w:rPr>
          <w:rStyle w:val="CommentReference"/>
        </w:rPr>
        <w:commentReference w:id="18"/>
      </w:r>
      <w:r>
        <w:t xml:space="preserve"> </w:t>
      </w:r>
      <w:r w:rsidR="00A82C0B">
        <w:t>variables</w:t>
      </w:r>
      <w:r>
        <w:t>:</w:t>
      </w:r>
    </w:p>
    <w:p w14:paraId="28CC15D2" w14:textId="6565C0E9" w:rsidR="00A82C0B" w:rsidRDefault="006C6AAD" w:rsidP="00A2533F">
      <w:r>
        <w:tab/>
        <w:t xml:space="preserve">I </w:t>
      </w:r>
      <w:r w:rsidR="00A82C0B">
        <w:t>collected</w:t>
      </w:r>
      <w:r>
        <w:t xml:space="preserve"> aerial </w:t>
      </w:r>
      <w:r w:rsidR="00A82C0B">
        <w:t>survey</w:t>
      </w:r>
      <w:r w:rsidR="00473027">
        <w:t>ed</w:t>
      </w:r>
      <w:r w:rsidR="00A82C0B">
        <w:t xml:space="preserve"> and remote sensed environmental </w:t>
      </w:r>
      <w:r w:rsidR="00473027">
        <w:t>data</w:t>
      </w:r>
      <w:r w:rsidR="00A82C0B">
        <w:t xml:space="preserve"> that may affect carbon storage or mediate the</w:t>
      </w:r>
      <w:r w:rsidR="00A82C0B" w:rsidRPr="00A82C0B">
        <w:t xml:space="preserve"> effect of disturbance</w:t>
      </w:r>
      <w:r w:rsidR="00A82C0B">
        <w:t xml:space="preserve"> on carbon storage. </w:t>
      </w:r>
      <w:r w:rsidR="00473027">
        <w:t xml:space="preserve">I searched </w:t>
      </w:r>
      <w:proofErr w:type="spellStart"/>
      <w:r w:rsidR="00473027">
        <w:t>Earthdata</w:t>
      </w:r>
      <w:proofErr w:type="spellEnd"/>
      <w:r w:rsidR="00473027">
        <w:t xml:space="preserve"> () for datasets with</w:t>
      </w:r>
      <w:r w:rsidR="00A82C0B">
        <w:t xml:space="preserve"> a spatial window that included the national parks in Newfoundland, a similar spatial resolution (~ 25 – 30 m), and a relevant temporal window. The latter depended on the environmental variable of concern. </w:t>
      </w:r>
      <w:r w:rsidR="00A82C0B" w:rsidRPr="00A82C0B">
        <w:rPr>
          <w:highlight w:val="yellow"/>
        </w:rPr>
        <w:t>Why</w:t>
      </w:r>
      <w:r w:rsidR="00A82C0B">
        <w:t xml:space="preserve">? The resulting suite of environmental </w:t>
      </w:r>
      <w:r w:rsidR="00473027">
        <w:t>datasets</w:t>
      </w:r>
      <w:r w:rsidR="00A82C0B">
        <w:t xml:space="preserve"> is outlined in table #. </w:t>
      </w:r>
      <w:r w:rsidR="00473027">
        <w:t>We</w:t>
      </w:r>
      <w:r w:rsidR="00606536">
        <w:t xml:space="preserve"> reprojected all datasets to EPSG: 26921 – NAD83/UTM zone 21N, resampled to 30 m georeferenced units using nearest neighbour resampling because </w:t>
      </w:r>
      <w:r w:rsidR="007830B5">
        <w:t>dominant</w:t>
      </w:r>
      <w:r w:rsidR="00606536">
        <w:t xml:space="preserve"> </w:t>
      </w:r>
      <w:r w:rsidR="007830B5">
        <w:t xml:space="preserve">species </w:t>
      </w:r>
      <w:r w:rsidR="00606536">
        <w:t>was categorical, and aligned to the same georeferenced extent that encompassed both parks and all sampling sites.</w:t>
      </w:r>
      <w:r w:rsidR="00473027">
        <w:t xml:space="preserve"> This was done using </w:t>
      </w:r>
      <w:proofErr w:type="gramStart"/>
      <w:r w:rsidR="00473027">
        <w:t>warp(</w:t>
      </w:r>
      <w:proofErr w:type="gramEnd"/>
      <w:r w:rsidR="00473027">
        <w:t>) in QGIS ().</w:t>
      </w:r>
      <w:r w:rsidR="00606536">
        <w:t xml:space="preserve"> </w:t>
      </w:r>
      <w:r w:rsidR="00473027">
        <w:t xml:space="preserve">We also create two subsets of each dataset, one clipped to each national park, using clip to mask (). </w:t>
      </w:r>
    </w:p>
    <w:p w14:paraId="127F6952" w14:textId="77777777" w:rsidR="007830B5" w:rsidRDefault="007830B5" w:rsidP="00A2533F"/>
    <w:p w14:paraId="16025F7B" w14:textId="7C756CFE" w:rsidR="007830B5" w:rsidRDefault="007830B5" w:rsidP="00A2533F">
      <w:r>
        <w:t>Extracting environmental data at each site:</w:t>
      </w:r>
    </w:p>
    <w:p w14:paraId="004D57C3" w14:textId="77777777" w:rsidR="00330876" w:rsidRDefault="00330876" w:rsidP="00A2533F"/>
    <w:p w14:paraId="729D7118" w14:textId="4CFA54DE" w:rsidR="00330876" w:rsidRDefault="00330876" w:rsidP="00A2533F">
      <w:r>
        <w:t>Correlation:</w:t>
      </w:r>
    </w:p>
    <w:p w14:paraId="3EF2F1F2" w14:textId="77777777" w:rsidR="00330876" w:rsidRDefault="00330876" w:rsidP="00A2533F"/>
    <w:p w14:paraId="71A1B9A3" w14:textId="4692E75E" w:rsidR="00330876" w:rsidRDefault="00330876" w:rsidP="00A2533F">
      <w:proofErr w:type="spellStart"/>
      <w:r>
        <w:t>GzLM</w:t>
      </w:r>
      <w:proofErr w:type="spellEnd"/>
      <w:r>
        <w:t>:</w:t>
      </w:r>
    </w:p>
    <w:p w14:paraId="2D077011" w14:textId="77777777" w:rsidR="00330876" w:rsidRDefault="00330876" w:rsidP="00A2533F"/>
    <w:p w14:paraId="1C82207B" w14:textId="4FDBAEA3" w:rsidR="00330876" w:rsidRDefault="00330876" w:rsidP="00A2533F">
      <w:r>
        <w:t>Model validation:</w:t>
      </w:r>
    </w:p>
    <w:p w14:paraId="5722AA37" w14:textId="77777777" w:rsidR="00330876" w:rsidRDefault="00330876" w:rsidP="00A2533F"/>
    <w:p w14:paraId="6DC1FEE3" w14:textId="40E0E090" w:rsidR="00330876" w:rsidRDefault="00330876" w:rsidP="00A2533F">
      <w:r>
        <w:t>Predict:</w:t>
      </w:r>
    </w:p>
    <w:p w14:paraId="38A48AC3" w14:textId="77777777" w:rsidR="00330876" w:rsidRPr="00805B08" w:rsidRDefault="00330876" w:rsidP="00A2533F"/>
    <w:sectPr w:rsidR="00330876" w:rsidRPr="00805B0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wn J. Leroux" w:date="2023-12-20T12:44:00Z" w:initials="SJL">
    <w:p w14:paraId="0DFE5687" w14:textId="77777777" w:rsidR="009A56DB" w:rsidRDefault="009A56DB">
      <w:pPr>
        <w:pStyle w:val="CommentText"/>
      </w:pPr>
      <w:r>
        <w:rPr>
          <w:rStyle w:val="CommentReference"/>
        </w:rPr>
        <w:annotationRef/>
      </w:r>
      <w:r>
        <w:t>Probably two papers in here. We should discuss this if you are thinking of combining into one. I think it may be best to have field study paper and then math model paper.</w:t>
      </w:r>
    </w:p>
    <w:p w14:paraId="473009C1" w14:textId="77777777" w:rsidR="009A56DB" w:rsidRDefault="009A56DB">
      <w:pPr>
        <w:pStyle w:val="CommentText"/>
      </w:pPr>
    </w:p>
    <w:p w14:paraId="3336F935" w14:textId="1C61D8E1" w:rsidR="009A56DB" w:rsidRDefault="009A56DB">
      <w:pPr>
        <w:pStyle w:val="CommentText"/>
      </w:pPr>
      <w:r>
        <w:t>Deciding on this will help craft the intro</w:t>
      </w:r>
    </w:p>
  </w:comment>
  <w:comment w:id="6" w:author="Shawn J. Leroux" w:date="2023-12-20T12:45:00Z" w:initials="SJL">
    <w:p w14:paraId="09E723D4" w14:textId="04DA2113" w:rsidR="009A56DB" w:rsidRDefault="009A56DB">
      <w:pPr>
        <w:pStyle w:val="CommentText"/>
      </w:pPr>
      <w:r>
        <w:rPr>
          <w:rStyle w:val="CommentReference"/>
        </w:rPr>
        <w:annotationRef/>
      </w:r>
      <w:r>
        <w:t>List number per year.</w:t>
      </w:r>
    </w:p>
  </w:comment>
  <w:comment w:id="10" w:author="Shawn J. Leroux" w:date="2023-12-20T12:46:00Z" w:initials="SJL">
    <w:p w14:paraId="3E2F4AF0" w14:textId="4501532B" w:rsidR="009A56DB" w:rsidRDefault="009A56DB">
      <w:pPr>
        <w:pStyle w:val="CommentText"/>
      </w:pPr>
      <w:r>
        <w:rPr>
          <w:rStyle w:val="CommentReference"/>
        </w:rPr>
        <w:annotationRef/>
      </w:r>
      <w:r>
        <w:t>Given criteria were similar, I think we can make this one sentence. We selected sites to capture landscape variation in forest disturbances, specifically, insect defoliation, forest fires, wind blowdown, recreational logging, and mature stands. In addition, we selected sites along a range of elevations (0-x m ASL) and within x m of a road or trail.</w:t>
      </w:r>
    </w:p>
  </w:comment>
  <w:comment w:id="11" w:author="Shawn J. Leroux" w:date="2023-12-20T12:50:00Z" w:initials="SJL">
    <w:p w14:paraId="65D05416" w14:textId="3FF6CF84" w:rsidR="009A56DB" w:rsidRDefault="009A56DB">
      <w:pPr>
        <w:pStyle w:val="CommentText"/>
      </w:pPr>
      <w:r>
        <w:rPr>
          <w:rStyle w:val="CommentReference"/>
        </w:rPr>
        <w:annotationRef/>
      </w:r>
      <w:r>
        <w:t>Too much detail. The audience just needs to know what we were trying to accomplish in our design and I think the 2022 to 2023 differences are not critical if we present the data as one set.</w:t>
      </w:r>
    </w:p>
  </w:comment>
  <w:comment w:id="12" w:author="Shawn J. Leroux" w:date="2023-12-20T12:53:00Z" w:initials="SJL">
    <w:p w14:paraId="0A26D02C" w14:textId="10627DAC" w:rsidR="009A56DB" w:rsidRDefault="009A56DB">
      <w:pPr>
        <w:pStyle w:val="CommentText"/>
      </w:pPr>
      <w:r>
        <w:rPr>
          <w:rStyle w:val="CommentReference"/>
        </w:rPr>
        <w:annotationRef/>
      </w:r>
      <w:r>
        <w:t xml:space="preserve">Start big. “We laid out 15m x 15 m plots at each site”…I think we say this given the total dimensions of the sub-plots. </w:t>
      </w:r>
    </w:p>
  </w:comment>
  <w:comment w:id="13" w:author="Shawn J. Leroux" w:date="2023-12-20T12:52:00Z" w:initials="SJL">
    <w:p w14:paraId="480773B5" w14:textId="1C330692" w:rsidR="009A56DB" w:rsidRDefault="009A56DB">
      <w:pPr>
        <w:pStyle w:val="CommentText"/>
      </w:pPr>
      <w:r>
        <w:rPr>
          <w:rStyle w:val="CommentReference"/>
        </w:rPr>
        <w:annotationRef/>
      </w:r>
      <w:r>
        <w:t>Add something like “We doubled the area of tree sampling in 2023 because of concerns that we may be missing trees in our sub-plots.” Then something like – “Data from 2022 and 2023, however, show that tree density were similar”….ok, they are not but somehow reflect on this or present the reason for the change.</w:t>
      </w:r>
    </w:p>
  </w:comment>
  <w:comment w:id="14" w:author="Shawn J. Leroux" w:date="2023-12-20T12:55:00Z" w:initials="SJL">
    <w:p w14:paraId="5AE9BDF3" w14:textId="36CD113E" w:rsidR="00CA0177" w:rsidRDefault="00CA0177">
      <w:pPr>
        <w:pStyle w:val="CommentText"/>
      </w:pPr>
      <w:r>
        <w:rPr>
          <w:rStyle w:val="CommentReference"/>
        </w:rPr>
        <w:annotationRef/>
      </w:r>
      <w:r>
        <w:t xml:space="preserve">Throughout the methods, we will want to say things like “Following X </w:t>
      </w:r>
      <w:r>
        <w:t>author,…” to show we are just following standard approaches and not re-inventing the wheel.</w:t>
      </w:r>
    </w:p>
  </w:comment>
  <w:comment w:id="15" w:author="Shawn J. Leroux" w:date="2023-12-20T12:56:00Z" w:initials="SJL">
    <w:p w14:paraId="3463FEDC" w14:textId="4CE52D52" w:rsidR="00CA0177" w:rsidRDefault="00CA0177">
      <w:pPr>
        <w:pStyle w:val="CommentText"/>
      </w:pPr>
      <w:r>
        <w:rPr>
          <w:rStyle w:val="CommentReference"/>
        </w:rPr>
        <w:annotationRef/>
      </w:r>
      <w:r>
        <w:t>Check Rachael’s methods – maybe consider splitting into different categories with sub-headings. Then you could use sub-headings in results or at least having sub-headings would help parse out the pieces and make it more manageable for the reader.</w:t>
      </w:r>
    </w:p>
  </w:comment>
  <w:comment w:id="16" w:author="Shawn J. Leroux" w:date="2023-12-20T12:58:00Z" w:initials="SJL">
    <w:p w14:paraId="33482BCE" w14:textId="6CF48C21" w:rsidR="00CA0177" w:rsidRDefault="00CA0177">
      <w:pPr>
        <w:pStyle w:val="CommentText"/>
      </w:pPr>
      <w:r>
        <w:rPr>
          <w:rStyle w:val="CommentReference"/>
        </w:rPr>
        <w:annotationRef/>
      </w:r>
      <w:r>
        <w:t xml:space="preserve">I think it is best to combine field and lab processing by category. I can send you Rachael’s thesis as a model. </w:t>
      </w:r>
    </w:p>
  </w:comment>
  <w:comment w:id="17" w:author="Shawn J. Leroux" w:date="2023-12-20T13:00:00Z" w:initials="SJL">
    <w:p w14:paraId="7C8861E5" w14:textId="3EBE374F" w:rsidR="00CA0177" w:rsidRDefault="00CA0177">
      <w:pPr>
        <w:pStyle w:val="CommentText"/>
      </w:pPr>
      <w:r>
        <w:rPr>
          <w:rStyle w:val="CommentReference"/>
        </w:rPr>
        <w:annotationRef/>
      </w:r>
      <w:r>
        <w:t>Probably too much detail. The reader just needs to know what area was used as unit. Ie summed to get 9m^2</w:t>
      </w:r>
    </w:p>
  </w:comment>
  <w:comment w:id="18" w:author="Shawn J. Leroux" w:date="2023-12-20T13:01:00Z" w:initials="SJL">
    <w:p w14:paraId="0C7D873F" w14:textId="648D6CAF" w:rsidR="00CA0177" w:rsidRDefault="00CA0177">
      <w:pPr>
        <w:pStyle w:val="CommentText"/>
      </w:pPr>
      <w:r>
        <w:rPr>
          <w:rStyle w:val="CommentReference"/>
        </w:rPr>
        <w:annotationRef/>
      </w:r>
      <w:r>
        <w:t>We will probably have predictions for each variable, right? If those are in intro, then it will help write the specific methods on them here. Seems like working on intro may be useful next step for writing.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36F935" w15:done="0"/>
  <w15:commentEx w15:paraId="09E723D4" w15:done="0"/>
  <w15:commentEx w15:paraId="3E2F4AF0" w15:done="0"/>
  <w15:commentEx w15:paraId="65D05416" w15:done="0"/>
  <w15:commentEx w15:paraId="0A26D02C" w15:done="0"/>
  <w15:commentEx w15:paraId="480773B5" w15:done="0"/>
  <w15:commentEx w15:paraId="5AE9BDF3" w15:done="0"/>
  <w15:commentEx w15:paraId="3463FEDC" w15:done="0"/>
  <w15:commentEx w15:paraId="33482BCE" w15:done="0"/>
  <w15:commentEx w15:paraId="7C8861E5" w15:done="0"/>
  <w15:commentEx w15:paraId="0C7D87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88F04" w16cex:dateUtc="2023-12-20T16:14:00Z"/>
  <w16cex:commentExtensible w16cex:durableId="5C7DBBDE" w16cex:dateUtc="2023-12-20T16:15:00Z"/>
  <w16cex:commentExtensible w16cex:durableId="45022C7B" w16cex:dateUtc="2023-12-20T16:16:00Z"/>
  <w16cex:commentExtensible w16cex:durableId="0F94ED82" w16cex:dateUtc="2023-12-20T16:20:00Z"/>
  <w16cex:commentExtensible w16cex:durableId="2A31B37A" w16cex:dateUtc="2023-12-20T16:23:00Z"/>
  <w16cex:commentExtensible w16cex:durableId="5B4536B7" w16cex:dateUtc="2023-12-20T16:22:00Z"/>
  <w16cex:commentExtensible w16cex:durableId="349ED674" w16cex:dateUtc="2023-12-20T16:25:00Z"/>
  <w16cex:commentExtensible w16cex:durableId="1222F3DD" w16cex:dateUtc="2023-12-20T16:26:00Z"/>
  <w16cex:commentExtensible w16cex:durableId="2218E8B3" w16cex:dateUtc="2023-12-20T16:28:00Z"/>
  <w16cex:commentExtensible w16cex:durableId="03EF91F9" w16cex:dateUtc="2023-12-20T16:30:00Z"/>
  <w16cex:commentExtensible w16cex:durableId="35441DE8" w16cex:dateUtc="2023-12-20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36F935" w16cid:durableId="2A988F04"/>
  <w16cid:commentId w16cid:paraId="09E723D4" w16cid:durableId="5C7DBBDE"/>
  <w16cid:commentId w16cid:paraId="3E2F4AF0" w16cid:durableId="45022C7B"/>
  <w16cid:commentId w16cid:paraId="65D05416" w16cid:durableId="0F94ED82"/>
  <w16cid:commentId w16cid:paraId="0A26D02C" w16cid:durableId="2A31B37A"/>
  <w16cid:commentId w16cid:paraId="480773B5" w16cid:durableId="5B4536B7"/>
  <w16cid:commentId w16cid:paraId="5AE9BDF3" w16cid:durableId="349ED674"/>
  <w16cid:commentId w16cid:paraId="3463FEDC" w16cid:durableId="1222F3DD"/>
  <w16cid:commentId w16cid:paraId="33482BCE" w16cid:durableId="2218E8B3"/>
  <w16cid:commentId w16cid:paraId="7C8861E5" w16cid:durableId="03EF91F9"/>
  <w16cid:commentId w16cid:paraId="0C7D873F" w16cid:durableId="35441D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20F"/>
    <w:multiLevelType w:val="hybridMultilevel"/>
    <w:tmpl w:val="0128BF0C"/>
    <w:lvl w:ilvl="0" w:tplc="9CD87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3233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erson Wilson">
    <w15:presenceInfo w15:providerId="Windows Live" w15:userId="93bb214ab28f4ab2"/>
  </w15:person>
  <w15:person w15:author="Shawn J. Leroux">
    <w15:presenceInfo w15:providerId="None" w15:userId="Shawn J. Lerou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26"/>
    <w:rsid w:val="001D4802"/>
    <w:rsid w:val="001F7754"/>
    <w:rsid w:val="00213210"/>
    <w:rsid w:val="0026538C"/>
    <w:rsid w:val="00296214"/>
    <w:rsid w:val="00330876"/>
    <w:rsid w:val="00473027"/>
    <w:rsid w:val="004D6CE9"/>
    <w:rsid w:val="00532826"/>
    <w:rsid w:val="00606536"/>
    <w:rsid w:val="0061437D"/>
    <w:rsid w:val="00634499"/>
    <w:rsid w:val="006B05C3"/>
    <w:rsid w:val="006C6AAD"/>
    <w:rsid w:val="00701ECE"/>
    <w:rsid w:val="00744085"/>
    <w:rsid w:val="0074765C"/>
    <w:rsid w:val="007830B5"/>
    <w:rsid w:val="007B0F89"/>
    <w:rsid w:val="00805B08"/>
    <w:rsid w:val="00843B5D"/>
    <w:rsid w:val="008E4F7C"/>
    <w:rsid w:val="008F0429"/>
    <w:rsid w:val="00966F25"/>
    <w:rsid w:val="009A56DB"/>
    <w:rsid w:val="009F26E8"/>
    <w:rsid w:val="00A2533F"/>
    <w:rsid w:val="00A82C0B"/>
    <w:rsid w:val="00AB7BC5"/>
    <w:rsid w:val="00C375E9"/>
    <w:rsid w:val="00CA0177"/>
    <w:rsid w:val="00D21DF9"/>
    <w:rsid w:val="00D91BA8"/>
    <w:rsid w:val="00DE6EB5"/>
    <w:rsid w:val="00EF0A44"/>
    <w:rsid w:val="00FC38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874B8"/>
  <w15:chartTrackingRefBased/>
  <w15:docId w15:val="{E768C58E-BB1E-4746-90F9-C30F0499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33F"/>
    <w:pPr>
      <w:ind w:left="720"/>
      <w:contextualSpacing/>
    </w:pPr>
  </w:style>
  <w:style w:type="character" w:styleId="CommentReference">
    <w:name w:val="annotation reference"/>
    <w:basedOn w:val="DefaultParagraphFont"/>
    <w:uiPriority w:val="99"/>
    <w:semiHidden/>
    <w:unhideWhenUsed/>
    <w:rsid w:val="009A56DB"/>
    <w:rPr>
      <w:sz w:val="16"/>
      <w:szCs w:val="16"/>
    </w:rPr>
  </w:style>
  <w:style w:type="paragraph" w:styleId="CommentText">
    <w:name w:val="annotation text"/>
    <w:basedOn w:val="Normal"/>
    <w:link w:val="CommentTextChar"/>
    <w:uiPriority w:val="99"/>
    <w:semiHidden/>
    <w:unhideWhenUsed/>
    <w:rsid w:val="009A56DB"/>
    <w:rPr>
      <w:sz w:val="20"/>
      <w:szCs w:val="20"/>
    </w:rPr>
  </w:style>
  <w:style w:type="character" w:customStyle="1" w:styleId="CommentTextChar">
    <w:name w:val="Comment Text Char"/>
    <w:basedOn w:val="DefaultParagraphFont"/>
    <w:link w:val="CommentText"/>
    <w:uiPriority w:val="99"/>
    <w:semiHidden/>
    <w:rsid w:val="009A56DB"/>
    <w:rPr>
      <w:sz w:val="20"/>
      <w:szCs w:val="20"/>
    </w:rPr>
  </w:style>
  <w:style w:type="paragraph" w:styleId="CommentSubject">
    <w:name w:val="annotation subject"/>
    <w:basedOn w:val="CommentText"/>
    <w:next w:val="CommentText"/>
    <w:link w:val="CommentSubjectChar"/>
    <w:uiPriority w:val="99"/>
    <w:semiHidden/>
    <w:unhideWhenUsed/>
    <w:rsid w:val="009A56DB"/>
    <w:rPr>
      <w:b/>
      <w:bCs/>
    </w:rPr>
  </w:style>
  <w:style w:type="character" w:customStyle="1" w:styleId="CommentSubjectChar">
    <w:name w:val="Comment Subject Char"/>
    <w:basedOn w:val="CommentTextChar"/>
    <w:link w:val="CommentSubject"/>
    <w:uiPriority w:val="99"/>
    <w:semiHidden/>
    <w:rsid w:val="009A56DB"/>
    <w:rPr>
      <w:b/>
      <w:bCs/>
      <w:sz w:val="20"/>
      <w:szCs w:val="20"/>
    </w:rPr>
  </w:style>
  <w:style w:type="paragraph" w:styleId="Revision">
    <w:name w:val="Revision"/>
    <w:hidden/>
    <w:uiPriority w:val="99"/>
    <w:semiHidden/>
    <w:rsid w:val="009A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Emmerson Wilson</dc:creator>
  <cp:keywords/>
  <dc:description/>
  <cp:lastModifiedBy>Emmerson Wilson</cp:lastModifiedBy>
  <cp:revision>2</cp:revision>
  <dcterms:created xsi:type="dcterms:W3CDTF">2023-12-20T17:31:00Z</dcterms:created>
  <dcterms:modified xsi:type="dcterms:W3CDTF">2023-12-20T17:31:00Z</dcterms:modified>
</cp:coreProperties>
</file>